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21F2" w14:textId="3E7A179F" w:rsidR="00B32A4E" w:rsidRPr="00F62EEC" w:rsidRDefault="00B32A4E" w:rsidP="00F62EEC">
      <w:pPr>
        <w:spacing w:line="360" w:lineRule="auto"/>
        <w:rPr>
          <w:rFonts w:ascii="宋体" w:eastAsia="宋体" w:hAnsi="宋体"/>
          <w:sz w:val="24"/>
          <w:szCs w:val="24"/>
        </w:rPr>
      </w:pPr>
      <w:r w:rsidRPr="00F62EEC">
        <w:rPr>
          <w:rFonts w:ascii="宋体" w:eastAsia="宋体" w:hAnsi="宋体" w:hint="eastAsia"/>
          <w:sz w:val="24"/>
          <w:szCs w:val="24"/>
        </w:rPr>
        <w:t>尊敬的</w:t>
      </w:r>
      <w:r w:rsidR="00C74D1D" w:rsidRPr="00F62EEC">
        <w:rPr>
          <w:rFonts w:ascii="宋体" w:eastAsia="宋体" w:hAnsi="宋体" w:hint="eastAsia"/>
          <w:sz w:val="24"/>
          <w:szCs w:val="24"/>
        </w:rPr>
        <w:t>唐谈</w:t>
      </w:r>
      <w:r w:rsidRPr="00F62EEC">
        <w:rPr>
          <w:rFonts w:ascii="宋体" w:eastAsia="宋体" w:hAnsi="宋体" w:hint="eastAsia"/>
          <w:sz w:val="24"/>
          <w:szCs w:val="24"/>
        </w:rPr>
        <w:t>院友，亲爱的同学们，大家下午好！</w:t>
      </w:r>
    </w:p>
    <w:p w14:paraId="790E39DF" w14:textId="51170F74" w:rsidR="00DC0510" w:rsidRPr="00F62EEC" w:rsidDel="00B832DD" w:rsidRDefault="00B32A4E" w:rsidP="00B832DD">
      <w:pPr>
        <w:spacing w:line="360" w:lineRule="auto"/>
        <w:ind w:firstLineChars="200" w:firstLine="480"/>
        <w:rPr>
          <w:del w:id="0" w:author="朵 张" w:date="2023-11-30T10:29:00Z"/>
          <w:rFonts w:ascii="宋体" w:eastAsia="宋体" w:hAnsi="宋体"/>
          <w:sz w:val="24"/>
          <w:szCs w:val="24"/>
        </w:rPr>
      </w:pPr>
      <w:r w:rsidRPr="00F62EEC">
        <w:rPr>
          <w:rFonts w:ascii="宋体" w:eastAsia="宋体" w:hAnsi="宋体" w:hint="eastAsia"/>
          <w:sz w:val="24"/>
          <w:szCs w:val="24"/>
        </w:rPr>
        <w:t>欢迎大家前来参加</w:t>
      </w:r>
      <w:del w:id="1" w:author="朵 张" w:date="2023-11-30T10:29:00Z">
        <w:r w:rsidRPr="00F62EEC" w:rsidDel="00B832DD">
          <w:rPr>
            <w:rFonts w:ascii="宋体" w:eastAsia="宋体" w:hAnsi="宋体" w:hint="eastAsia"/>
            <w:sz w:val="24"/>
            <w:szCs w:val="24"/>
          </w:rPr>
          <w:delText>“竺林论道”院友沙龙活动。“竺林论道”院友沙龙是竺可桢学院院友会秘书处于2021年新推出的一档院友活动，旨在增进竺院在校生与浙大</w:delText>
        </w:r>
        <w:r w:rsidR="00B44191" w:rsidRPr="00F62EEC" w:rsidDel="00B832DD">
          <w:rPr>
            <w:rFonts w:ascii="宋体" w:eastAsia="宋体" w:hAnsi="宋体" w:hint="eastAsia"/>
            <w:sz w:val="24"/>
            <w:szCs w:val="24"/>
          </w:rPr>
          <w:delText>院友</w:delText>
        </w:r>
        <w:r w:rsidRPr="00F62EEC" w:rsidDel="00B832DD">
          <w:rPr>
            <w:rFonts w:ascii="宋体" w:eastAsia="宋体" w:hAnsi="宋体" w:hint="eastAsia"/>
            <w:sz w:val="24"/>
            <w:szCs w:val="24"/>
          </w:rPr>
          <w:delText>之间的交流沟通，打造促进学生成长和学术发展的小型分享会。</w:delText>
        </w:r>
      </w:del>
    </w:p>
    <w:p w14:paraId="032168DD" w14:textId="5D61B827" w:rsidR="00B32A4E" w:rsidRDefault="00DC0510" w:rsidP="00B832DD">
      <w:pPr>
        <w:spacing w:line="360" w:lineRule="auto"/>
        <w:ind w:firstLineChars="200" w:firstLine="480"/>
        <w:rPr>
          <w:ins w:id="2" w:author="朵 张" w:date="2023-11-30T10:31:00Z"/>
          <w:rFonts w:ascii="宋体" w:eastAsia="宋体" w:hAnsi="宋体"/>
          <w:sz w:val="24"/>
          <w:szCs w:val="24"/>
        </w:rPr>
      </w:pPr>
      <w:del w:id="3" w:author="朵 张" w:date="2023-11-30T10:29:00Z">
        <w:r w:rsidRPr="00F62EEC" w:rsidDel="00B832DD">
          <w:rPr>
            <w:rFonts w:ascii="宋体" w:eastAsia="宋体" w:hAnsi="宋体" w:hint="eastAsia"/>
            <w:sz w:val="24"/>
            <w:szCs w:val="24"/>
          </w:rPr>
          <w:delText>我们每期都会邀请某一领域的院友前来传道解惑，来分享其在科研路上的心得感悟、对学术前沿的深刻见解。</w:delText>
        </w:r>
        <w:r w:rsidR="003872BD" w:rsidRPr="00F62EEC" w:rsidDel="00B832DD">
          <w:rPr>
            <w:rFonts w:ascii="宋体" w:eastAsia="宋体" w:hAnsi="宋体" w:hint="eastAsia"/>
            <w:sz w:val="24"/>
            <w:szCs w:val="24"/>
          </w:rPr>
          <w:delText>今天</w:delText>
        </w:r>
        <w:r w:rsidRPr="00F62EEC" w:rsidDel="00B832DD">
          <w:rPr>
            <w:rFonts w:ascii="宋体" w:eastAsia="宋体" w:hAnsi="宋体" w:hint="eastAsia"/>
            <w:sz w:val="24"/>
            <w:szCs w:val="24"/>
          </w:rPr>
          <w:delText>是</w:delText>
        </w:r>
      </w:del>
      <w:r w:rsidR="00B32A4E" w:rsidRPr="00F62EEC">
        <w:rPr>
          <w:rFonts w:ascii="宋体" w:eastAsia="宋体" w:hAnsi="宋体" w:hint="eastAsia"/>
          <w:sz w:val="24"/>
          <w:szCs w:val="24"/>
        </w:rPr>
        <w:t>第</w:t>
      </w:r>
      <w:r w:rsidR="00C74D1D" w:rsidRPr="00F62EEC">
        <w:rPr>
          <w:rFonts w:ascii="宋体" w:eastAsia="宋体" w:hAnsi="宋体"/>
          <w:sz w:val="24"/>
          <w:szCs w:val="24"/>
        </w:rPr>
        <w:t>11</w:t>
      </w:r>
      <w:r w:rsidR="00B32A4E" w:rsidRPr="00F62EEC">
        <w:rPr>
          <w:rFonts w:ascii="宋体" w:eastAsia="宋体" w:hAnsi="宋体" w:hint="eastAsia"/>
          <w:sz w:val="24"/>
          <w:szCs w:val="24"/>
        </w:rPr>
        <w:t>期“竺林论道”，我们非常荣幸地</w:t>
      </w:r>
      <w:r w:rsidR="002776C1">
        <w:rPr>
          <w:rFonts w:ascii="宋体" w:eastAsia="宋体" w:hAnsi="宋体" w:hint="eastAsia"/>
          <w:sz w:val="24"/>
          <w:szCs w:val="24"/>
        </w:rPr>
        <w:t>邀请</w:t>
      </w:r>
      <w:r w:rsidR="00B32A4E" w:rsidRPr="00F62EEC">
        <w:rPr>
          <w:rFonts w:ascii="宋体" w:eastAsia="宋体" w:hAnsi="宋体" w:hint="eastAsia"/>
          <w:sz w:val="24"/>
          <w:szCs w:val="24"/>
        </w:rPr>
        <w:t>到</w:t>
      </w:r>
      <w:r w:rsidR="00A87FC6" w:rsidRPr="00F62EEC">
        <w:rPr>
          <w:rFonts w:ascii="宋体" w:eastAsia="宋体" w:hAnsi="宋体" w:hint="eastAsia"/>
          <w:sz w:val="24"/>
          <w:szCs w:val="24"/>
        </w:rPr>
        <w:t>浙江大学艺术与考古学院百人计划研究员</w:t>
      </w:r>
      <w:r w:rsidR="00877ACF">
        <w:rPr>
          <w:rFonts w:ascii="宋体" w:eastAsia="宋体" w:hAnsi="宋体" w:hint="eastAsia"/>
          <w:sz w:val="24"/>
          <w:szCs w:val="24"/>
        </w:rPr>
        <w:t>，</w:t>
      </w:r>
      <w:r w:rsidR="00A87FC6" w:rsidRPr="00F62EEC">
        <w:rPr>
          <w:rFonts w:ascii="宋体" w:eastAsia="宋体" w:hAnsi="宋体" w:hint="eastAsia"/>
          <w:sz w:val="24"/>
          <w:szCs w:val="24"/>
        </w:rPr>
        <w:t>博士生导师唐谈院友</w:t>
      </w:r>
      <w:r w:rsidR="00B44191" w:rsidRPr="00F62EEC">
        <w:rPr>
          <w:rFonts w:ascii="宋体" w:eastAsia="宋体" w:hAnsi="宋体" w:hint="eastAsia"/>
          <w:sz w:val="24"/>
          <w:szCs w:val="24"/>
        </w:rPr>
        <w:t>来分享他</w:t>
      </w:r>
      <w:r w:rsidR="00B32A4E" w:rsidRPr="00F62EEC">
        <w:rPr>
          <w:rFonts w:ascii="宋体" w:eastAsia="宋体" w:hAnsi="宋体" w:hint="eastAsia"/>
          <w:sz w:val="24"/>
          <w:szCs w:val="24"/>
        </w:rPr>
        <w:t>的真知灼见。首先，请允许我代表竺可桢学院，对</w:t>
      </w:r>
      <w:r w:rsidR="00C74D1D" w:rsidRPr="00F62EEC">
        <w:rPr>
          <w:rFonts w:ascii="宋体" w:eastAsia="宋体" w:hAnsi="宋体" w:hint="eastAsia"/>
          <w:sz w:val="24"/>
          <w:szCs w:val="24"/>
        </w:rPr>
        <w:t>唐谈</w:t>
      </w:r>
      <w:r w:rsidR="003872BD" w:rsidRPr="00F62EEC">
        <w:rPr>
          <w:rFonts w:ascii="宋体" w:eastAsia="宋体" w:hAnsi="宋体" w:hint="eastAsia"/>
          <w:sz w:val="24"/>
          <w:szCs w:val="24"/>
        </w:rPr>
        <w:t>院友</w:t>
      </w:r>
      <w:r w:rsidR="00B32A4E" w:rsidRPr="00F62EEC">
        <w:rPr>
          <w:rFonts w:ascii="宋体" w:eastAsia="宋体" w:hAnsi="宋体" w:hint="eastAsia"/>
          <w:sz w:val="24"/>
          <w:szCs w:val="24"/>
        </w:rPr>
        <w:t>表示</w:t>
      </w:r>
      <w:r w:rsidR="00B44191" w:rsidRPr="00F62EEC">
        <w:rPr>
          <w:rFonts w:ascii="宋体" w:eastAsia="宋体" w:hAnsi="宋体" w:hint="eastAsia"/>
          <w:sz w:val="24"/>
          <w:szCs w:val="24"/>
        </w:rPr>
        <w:t>最诚挚的问候和</w:t>
      </w:r>
      <w:r w:rsidR="00B32A4E" w:rsidRPr="00F62EEC">
        <w:rPr>
          <w:rFonts w:ascii="宋体" w:eastAsia="宋体" w:hAnsi="宋体" w:hint="eastAsia"/>
          <w:sz w:val="24"/>
          <w:szCs w:val="24"/>
        </w:rPr>
        <w:t>最衷心的感谢！</w:t>
      </w:r>
    </w:p>
    <w:p w14:paraId="0D721A17" w14:textId="3A41A0A3" w:rsidR="00B832DD" w:rsidRPr="00F62EEC" w:rsidRDefault="00B832DD" w:rsidP="00B832DD">
      <w:pPr>
        <w:spacing w:line="360" w:lineRule="auto"/>
        <w:ind w:firstLineChars="200" w:firstLine="480"/>
        <w:rPr>
          <w:rFonts w:ascii="宋体" w:eastAsia="宋体" w:hAnsi="宋体"/>
          <w:sz w:val="24"/>
          <w:szCs w:val="24"/>
        </w:rPr>
      </w:pPr>
      <w:ins w:id="4" w:author="朵 张" w:date="2023-11-30T10:31:00Z">
        <w:r>
          <w:rPr>
            <w:rFonts w:ascii="宋体" w:eastAsia="宋体" w:hAnsi="宋体" w:hint="eastAsia"/>
            <w:sz w:val="24"/>
            <w:szCs w:val="24"/>
          </w:rPr>
          <w:t>接下来有请竺可桢学院对外发展联络专员危宇頔老师</w:t>
        </w:r>
      </w:ins>
      <w:ins w:id="5" w:author="朵 张" w:date="2023-11-30T10:35:00Z">
        <w:r>
          <w:rPr>
            <w:rFonts w:ascii="宋体" w:eastAsia="宋体" w:hAnsi="宋体" w:hint="eastAsia"/>
            <w:sz w:val="24"/>
            <w:szCs w:val="24"/>
          </w:rPr>
          <w:t>致辞！</w:t>
        </w:r>
      </w:ins>
    </w:p>
    <w:p w14:paraId="517ADD47" w14:textId="1FAB7F48" w:rsidR="00DC0510" w:rsidRPr="00F62EEC" w:rsidDel="00B832DD" w:rsidRDefault="00C74D1D" w:rsidP="00F62EEC">
      <w:pPr>
        <w:spacing w:line="360" w:lineRule="auto"/>
        <w:ind w:firstLineChars="200" w:firstLine="480"/>
        <w:rPr>
          <w:del w:id="6" w:author="朵 张" w:date="2023-11-30T10:35:00Z"/>
          <w:rFonts w:ascii="宋体" w:eastAsia="宋体" w:hAnsi="宋体"/>
          <w:sz w:val="24"/>
          <w:szCs w:val="24"/>
        </w:rPr>
      </w:pPr>
      <w:del w:id="7" w:author="朵 张" w:date="2023-11-30T10:35:00Z">
        <w:r w:rsidRPr="00F62EEC" w:rsidDel="00B832DD">
          <w:rPr>
            <w:rFonts w:ascii="宋体" w:eastAsia="宋体" w:hAnsi="宋体" w:hint="eastAsia"/>
            <w:sz w:val="24"/>
            <w:szCs w:val="24"/>
          </w:rPr>
          <w:delText>唐谈</w:delText>
        </w:r>
        <w:r w:rsidR="003872BD" w:rsidRPr="00F62EEC" w:rsidDel="00B832DD">
          <w:rPr>
            <w:rFonts w:ascii="宋体" w:eastAsia="宋体" w:hAnsi="宋体" w:hint="eastAsia"/>
            <w:sz w:val="24"/>
            <w:szCs w:val="24"/>
          </w:rPr>
          <w:delText>院友</w:delText>
        </w:r>
        <w:r w:rsidR="00B32A4E" w:rsidRPr="00F62EEC" w:rsidDel="00B832DD">
          <w:rPr>
            <w:rFonts w:ascii="宋体" w:eastAsia="宋体" w:hAnsi="宋体" w:hint="eastAsia"/>
            <w:sz w:val="24"/>
            <w:szCs w:val="24"/>
          </w:rPr>
          <w:delText>是我们</w:delText>
        </w:r>
        <w:r w:rsidRPr="00F62EEC" w:rsidDel="00B832DD">
          <w:rPr>
            <w:rFonts w:ascii="宋体" w:eastAsia="宋体" w:hAnsi="宋体" w:hint="eastAsia"/>
            <w:sz w:val="24"/>
            <w:szCs w:val="24"/>
          </w:rPr>
          <w:delText>混合</w:delText>
        </w:r>
        <w:r w:rsidR="00B32A4E" w:rsidRPr="00F62EEC" w:rsidDel="00B832DD">
          <w:rPr>
            <w:rFonts w:ascii="宋体" w:eastAsia="宋体" w:hAnsi="宋体" w:hint="eastAsia"/>
            <w:sz w:val="24"/>
            <w:szCs w:val="24"/>
          </w:rPr>
          <w:delText>班</w:delText>
        </w:r>
        <w:r w:rsidR="003872BD" w:rsidRPr="00F62EEC" w:rsidDel="00B832DD">
          <w:rPr>
            <w:rFonts w:ascii="宋体" w:eastAsia="宋体" w:hAnsi="宋体"/>
            <w:sz w:val="24"/>
            <w:szCs w:val="24"/>
          </w:rPr>
          <w:delText>20</w:delText>
        </w:r>
        <w:r w:rsidRPr="00F62EEC" w:rsidDel="00B832DD">
          <w:rPr>
            <w:rFonts w:ascii="宋体" w:eastAsia="宋体" w:hAnsi="宋体"/>
            <w:sz w:val="24"/>
            <w:szCs w:val="24"/>
          </w:rPr>
          <w:delText>12</w:delText>
        </w:r>
        <w:r w:rsidR="00B32A4E" w:rsidRPr="00F62EEC" w:rsidDel="00B832DD">
          <w:rPr>
            <w:rFonts w:ascii="宋体" w:eastAsia="宋体" w:hAnsi="宋体" w:hint="eastAsia"/>
            <w:sz w:val="24"/>
            <w:szCs w:val="24"/>
          </w:rPr>
          <w:delText>级院友，</w:delText>
        </w:r>
        <w:r w:rsidR="00892DCF" w:rsidRPr="00F62EEC" w:rsidDel="00B832DD">
          <w:rPr>
            <w:rFonts w:ascii="宋体" w:eastAsia="宋体" w:hAnsi="宋体" w:hint="eastAsia"/>
            <w:sz w:val="24"/>
            <w:szCs w:val="24"/>
          </w:rPr>
          <w:delText>本科就读于竺可桢学院数学与应用数学专业，运筹学方向。直博</w:delText>
        </w:r>
        <w:r w:rsidR="00520AF5" w:rsidRPr="00F62EEC" w:rsidDel="00B832DD">
          <w:rPr>
            <w:rFonts w:ascii="宋体" w:eastAsia="宋体" w:hAnsi="宋体" w:hint="eastAsia"/>
            <w:sz w:val="24"/>
            <w:szCs w:val="24"/>
          </w:rPr>
          <w:delText>毕业于</w:delText>
        </w:r>
        <w:r w:rsidR="00892DCF" w:rsidRPr="00F62EEC" w:rsidDel="00B832DD">
          <w:rPr>
            <w:rFonts w:ascii="宋体" w:eastAsia="宋体" w:hAnsi="宋体" w:hint="eastAsia"/>
            <w:sz w:val="24"/>
            <w:szCs w:val="24"/>
          </w:rPr>
          <w:delText>浙江大学计算机科学与技术学院，研究可视化方向的内容。而最近，唐谈院友及他的团队已用诗画融合大模型实现了高效探索古画色彩空间的手段</w:delText>
        </w:r>
        <w:r w:rsidR="00ED5C8F" w:rsidRPr="00F62EEC" w:rsidDel="00B832DD">
          <w:rPr>
            <w:rFonts w:ascii="宋体" w:eastAsia="宋体" w:hAnsi="宋体" w:hint="eastAsia"/>
            <w:sz w:val="24"/>
            <w:szCs w:val="24"/>
          </w:rPr>
          <w:delText>，利用</w:delText>
        </w:r>
        <w:r w:rsidR="00ED5C8F" w:rsidRPr="00F62EEC" w:rsidDel="00B832DD">
          <w:rPr>
            <w:rFonts w:ascii="宋体" w:eastAsia="宋体" w:hAnsi="宋体"/>
            <w:sz w:val="24"/>
            <w:szCs w:val="24"/>
          </w:rPr>
          <w:delText>AI赋予中国传统绘画新的生命力</w:delText>
        </w:r>
        <w:r w:rsidR="00520AF5" w:rsidRPr="00F62EEC" w:rsidDel="00B832DD">
          <w:rPr>
            <w:rFonts w:ascii="宋体" w:eastAsia="宋体" w:hAnsi="宋体" w:hint="eastAsia"/>
            <w:sz w:val="24"/>
            <w:szCs w:val="24"/>
          </w:rPr>
          <w:delText>。</w:delText>
        </w:r>
      </w:del>
    </w:p>
    <w:p w14:paraId="38FCA3B7" w14:textId="349CA449" w:rsidR="00C74D1D" w:rsidDel="007D5AD9" w:rsidRDefault="00B832DD" w:rsidP="007D5AD9">
      <w:pPr>
        <w:spacing w:line="360" w:lineRule="auto"/>
        <w:rPr>
          <w:del w:id="8" w:author="朵 张" w:date="2023-11-30T10:36:00Z"/>
          <w:rFonts w:ascii="宋体" w:eastAsia="宋体" w:hAnsi="宋体"/>
          <w:sz w:val="24"/>
          <w:szCs w:val="24"/>
        </w:rPr>
      </w:pPr>
      <w:ins w:id="9" w:author="朵 张" w:date="2023-11-30T10:36:00Z">
        <w:r>
          <w:rPr>
            <w:rFonts w:ascii="宋体" w:eastAsia="宋体" w:hAnsi="宋体" w:hint="eastAsia"/>
            <w:sz w:val="24"/>
            <w:szCs w:val="24"/>
          </w:rPr>
          <w:t>感谢危老师热情洋溢的致辞！</w:t>
        </w:r>
      </w:ins>
      <w:r w:rsidR="00B32A4E" w:rsidRPr="00F62EEC">
        <w:rPr>
          <w:rFonts w:ascii="宋体" w:eastAsia="宋体" w:hAnsi="宋体" w:hint="eastAsia"/>
          <w:sz w:val="24"/>
          <w:szCs w:val="24"/>
        </w:rPr>
        <w:t>我们热切地期待</w:t>
      </w:r>
      <w:r w:rsidR="00C74D1D" w:rsidRPr="00F62EEC">
        <w:rPr>
          <w:rFonts w:ascii="宋体" w:eastAsia="宋体" w:hAnsi="宋体" w:hint="eastAsia"/>
          <w:sz w:val="24"/>
          <w:szCs w:val="24"/>
        </w:rPr>
        <w:t>唐谈</w:t>
      </w:r>
      <w:r w:rsidR="00B32A4E" w:rsidRPr="00F62EEC">
        <w:rPr>
          <w:rFonts w:ascii="宋体" w:eastAsia="宋体" w:hAnsi="宋体" w:hint="eastAsia"/>
          <w:sz w:val="24"/>
          <w:szCs w:val="24"/>
        </w:rPr>
        <w:t>院友为我们</w:t>
      </w:r>
      <w:r w:rsidR="00B44191" w:rsidRPr="00F62EEC">
        <w:rPr>
          <w:rFonts w:ascii="宋体" w:eastAsia="宋体" w:hAnsi="宋体" w:hint="eastAsia"/>
          <w:sz w:val="24"/>
          <w:szCs w:val="24"/>
        </w:rPr>
        <w:t>准备</w:t>
      </w:r>
      <w:r w:rsidR="00B32A4E" w:rsidRPr="00F62EEC">
        <w:rPr>
          <w:rFonts w:ascii="宋体" w:eastAsia="宋体" w:hAnsi="宋体" w:hint="eastAsia"/>
          <w:sz w:val="24"/>
          <w:szCs w:val="24"/>
        </w:rPr>
        <w:t>的讲座，也希望能帮助同学们了解到</w:t>
      </w:r>
      <w:r w:rsidR="00520AF5" w:rsidRPr="00F62EEC">
        <w:rPr>
          <w:rFonts w:ascii="宋体" w:eastAsia="宋体" w:hAnsi="宋体" w:hint="eastAsia"/>
          <w:sz w:val="24"/>
          <w:szCs w:val="24"/>
        </w:rPr>
        <w:t>信息可视化与</w:t>
      </w:r>
      <w:r w:rsidR="00520AF5" w:rsidRPr="00F62EEC">
        <w:rPr>
          <w:rFonts w:ascii="宋体" w:eastAsia="宋体" w:hAnsi="宋体"/>
          <w:sz w:val="24"/>
          <w:szCs w:val="24"/>
        </w:rPr>
        <w:t>古画修复</w:t>
      </w:r>
      <w:r w:rsidR="00520AF5" w:rsidRPr="00F62EEC">
        <w:rPr>
          <w:rFonts w:ascii="宋体" w:eastAsia="宋体" w:hAnsi="宋体" w:hint="eastAsia"/>
          <w:sz w:val="24"/>
          <w:szCs w:val="24"/>
        </w:rPr>
        <w:t>等</w:t>
      </w:r>
      <w:r w:rsidR="00B32A4E" w:rsidRPr="00F62EEC">
        <w:rPr>
          <w:rFonts w:ascii="宋体" w:eastAsia="宋体" w:hAnsi="宋体" w:hint="eastAsia"/>
          <w:sz w:val="24"/>
          <w:szCs w:val="24"/>
        </w:rPr>
        <w:t>领域的前沿知识和最新研究，激发大家开启创新性思维。</w:t>
      </w:r>
      <w:r w:rsidR="00C74D1D" w:rsidRPr="00F62EEC">
        <w:rPr>
          <w:rFonts w:ascii="宋体" w:eastAsia="宋体" w:hAnsi="宋体" w:hint="eastAsia"/>
          <w:sz w:val="24"/>
          <w:szCs w:val="24"/>
        </w:rPr>
        <w:t>那么接下来话不多说，进入嘉宾分享环节，有请唐谈</w:t>
      </w:r>
      <w:r w:rsidR="00362B3E" w:rsidRPr="00F62EEC">
        <w:rPr>
          <w:rFonts w:ascii="宋体" w:eastAsia="宋体" w:hAnsi="宋体" w:hint="eastAsia"/>
          <w:sz w:val="24"/>
          <w:szCs w:val="24"/>
        </w:rPr>
        <w:t>学长</w:t>
      </w:r>
      <w:r w:rsidR="00C74D1D" w:rsidRPr="00F62EEC">
        <w:rPr>
          <w:rFonts w:ascii="宋体" w:eastAsia="宋体" w:hAnsi="宋体" w:hint="eastAsia"/>
          <w:sz w:val="24"/>
          <w:szCs w:val="24"/>
        </w:rPr>
        <w:t>带来专题分享《诗画一律——跨模态大模型在古画色彩修复中的探索与实践》</w:t>
      </w:r>
      <w:r w:rsidR="00340A32" w:rsidRPr="00F62EEC">
        <w:rPr>
          <w:rFonts w:ascii="宋体" w:eastAsia="宋体" w:hAnsi="宋体" w:hint="eastAsia"/>
          <w:sz w:val="24"/>
          <w:szCs w:val="24"/>
        </w:rPr>
        <w:t>！</w:t>
      </w:r>
      <w:ins w:id="10" w:author="朵 张" w:date="2023-11-30T10:38:00Z">
        <w:r w:rsidR="007D5AD9">
          <w:rPr>
            <w:rFonts w:ascii="宋体" w:eastAsia="宋体" w:hAnsi="宋体"/>
            <w:sz w:val="24"/>
            <w:szCs w:val="24"/>
          </w:rPr>
          <w:tab/>
        </w:r>
      </w:ins>
    </w:p>
    <w:p w14:paraId="17B97FD8" w14:textId="77777777" w:rsidR="007D5AD9" w:rsidRPr="00F62EEC" w:rsidRDefault="007D5AD9" w:rsidP="00F62EEC">
      <w:pPr>
        <w:spacing w:line="360" w:lineRule="auto"/>
        <w:ind w:firstLineChars="200" w:firstLine="480"/>
        <w:rPr>
          <w:ins w:id="11" w:author="朵 张" w:date="2023-11-30T10:38:00Z"/>
          <w:rFonts w:ascii="宋体" w:eastAsia="宋体" w:hAnsi="宋体"/>
          <w:sz w:val="24"/>
          <w:szCs w:val="24"/>
        </w:rPr>
      </w:pPr>
    </w:p>
    <w:p w14:paraId="03DE2A56" w14:textId="0C02600D" w:rsidR="00F62EEC" w:rsidRPr="00F62EEC" w:rsidDel="007D5AD9" w:rsidRDefault="007D5AD9">
      <w:pPr>
        <w:spacing w:line="360" w:lineRule="auto"/>
        <w:rPr>
          <w:del w:id="12" w:author="朵 张" w:date="2023-11-30T10:36:00Z"/>
          <w:rFonts w:ascii="宋体" w:eastAsia="宋体" w:hAnsi="宋体"/>
          <w:sz w:val="24"/>
          <w:szCs w:val="24"/>
        </w:rPr>
      </w:pPr>
      <w:ins w:id="13" w:author="朵 张" w:date="2023-11-30T10:38:00Z">
        <w:r>
          <w:rPr>
            <w:rFonts w:ascii="宋体" w:eastAsia="宋体" w:hAnsi="宋体"/>
            <w:sz w:val="24"/>
            <w:szCs w:val="24"/>
          </w:rPr>
          <w:tab/>
        </w:r>
      </w:ins>
    </w:p>
    <w:p w14:paraId="3D1AE028" w14:textId="02FEFE65" w:rsidR="00C74D1D" w:rsidRPr="00F62EEC" w:rsidRDefault="00362B3E" w:rsidP="002B0801">
      <w:pPr>
        <w:spacing w:line="360" w:lineRule="auto"/>
        <w:rPr>
          <w:rFonts w:ascii="宋体" w:eastAsia="宋体" w:hAnsi="宋体"/>
          <w:sz w:val="24"/>
          <w:szCs w:val="24"/>
        </w:rPr>
      </w:pPr>
      <w:r w:rsidRPr="00F62EEC">
        <w:rPr>
          <w:rFonts w:ascii="宋体" w:eastAsia="宋体" w:hAnsi="宋体" w:hint="eastAsia"/>
          <w:sz w:val="24"/>
          <w:szCs w:val="24"/>
        </w:rPr>
        <w:t>感谢唐谈学长带来的精彩分享！</w:t>
      </w:r>
      <w:r w:rsidR="001843C6" w:rsidRPr="00F62EEC">
        <w:rPr>
          <w:rFonts w:ascii="宋体" w:eastAsia="宋体" w:hAnsi="宋体" w:hint="eastAsia"/>
          <w:sz w:val="24"/>
          <w:szCs w:val="24"/>
        </w:rPr>
        <w:t>相信无论是这样一种“</w:t>
      </w:r>
      <w:r w:rsidR="001843C6" w:rsidRPr="00F62EEC">
        <w:rPr>
          <w:rFonts w:ascii="宋体" w:eastAsia="宋体" w:hAnsi="宋体"/>
          <w:sz w:val="24"/>
          <w:szCs w:val="24"/>
        </w:rPr>
        <w:t>找回</w:t>
      </w:r>
      <w:r w:rsidR="001843C6" w:rsidRPr="00F62EEC">
        <w:rPr>
          <w:rFonts w:ascii="宋体" w:eastAsia="宋体" w:hAnsi="宋体" w:hint="eastAsia"/>
          <w:sz w:val="24"/>
          <w:szCs w:val="24"/>
        </w:rPr>
        <w:t>古人‘</w:t>
      </w:r>
      <w:r w:rsidR="001843C6" w:rsidRPr="00F62EEC">
        <w:rPr>
          <w:rFonts w:ascii="宋体" w:eastAsia="宋体" w:hAnsi="宋体"/>
          <w:sz w:val="24"/>
          <w:szCs w:val="24"/>
        </w:rPr>
        <w:t>遗失的美好</w:t>
      </w:r>
      <w:r w:rsidR="001843C6" w:rsidRPr="00F62EEC">
        <w:rPr>
          <w:rFonts w:ascii="宋体" w:eastAsia="宋体" w:hAnsi="宋体" w:hint="eastAsia"/>
          <w:sz w:val="24"/>
          <w:szCs w:val="24"/>
        </w:rPr>
        <w:t>’”的情怀使命</w:t>
      </w:r>
      <w:r w:rsidR="006155F1">
        <w:rPr>
          <w:rFonts w:ascii="宋体" w:eastAsia="宋体" w:hAnsi="宋体" w:hint="eastAsia"/>
          <w:sz w:val="24"/>
          <w:szCs w:val="24"/>
        </w:rPr>
        <w:t>，</w:t>
      </w:r>
      <w:r w:rsidR="001843C6" w:rsidRPr="00F62EEC">
        <w:rPr>
          <w:rFonts w:ascii="宋体" w:eastAsia="宋体" w:hAnsi="宋体" w:hint="eastAsia"/>
          <w:sz w:val="24"/>
          <w:szCs w:val="24"/>
        </w:rPr>
        <w:t>还是诗画融合大模型的训练应用都让大家收获颇多。那么接下来就把时间交给在场的同学们，想提问的同学可要抓住这个宝贵的机会！</w:t>
      </w:r>
    </w:p>
    <w:p w14:paraId="2539F03B" w14:textId="4997F458" w:rsidR="00F62EEC" w:rsidRPr="00F62EEC" w:rsidDel="007D5AD9" w:rsidRDefault="007D5AD9" w:rsidP="006155F1">
      <w:pPr>
        <w:spacing w:line="360" w:lineRule="auto"/>
        <w:rPr>
          <w:del w:id="14" w:author="朵 张" w:date="2023-11-30T10:37:00Z"/>
          <w:rFonts w:ascii="宋体" w:eastAsia="宋体" w:hAnsi="宋体"/>
          <w:sz w:val="24"/>
          <w:szCs w:val="24"/>
        </w:rPr>
      </w:pPr>
      <w:ins w:id="15" w:author="朵 张" w:date="2023-11-30T10:38:00Z">
        <w:r>
          <w:rPr>
            <w:rFonts w:ascii="宋体" w:eastAsia="宋体" w:hAnsi="宋体"/>
            <w:sz w:val="24"/>
            <w:szCs w:val="24"/>
          </w:rPr>
          <w:tab/>
        </w:r>
      </w:ins>
    </w:p>
    <w:p w14:paraId="2D36E953" w14:textId="2CEE7F7A" w:rsidR="006155F1" w:rsidRPr="00F62EEC" w:rsidRDefault="00F62EEC" w:rsidP="002B0801">
      <w:pPr>
        <w:spacing w:line="360" w:lineRule="auto"/>
        <w:rPr>
          <w:rFonts w:ascii="宋体" w:eastAsia="宋体" w:hAnsi="宋体"/>
          <w:sz w:val="24"/>
          <w:szCs w:val="24"/>
        </w:rPr>
      </w:pPr>
      <w:r w:rsidRPr="00F62EEC">
        <w:rPr>
          <w:rFonts w:ascii="宋体" w:eastAsia="宋体" w:hAnsi="宋体" w:hint="eastAsia"/>
          <w:sz w:val="24"/>
          <w:szCs w:val="24"/>
        </w:rPr>
        <w:t>由于时间有限，我们的自由提</w:t>
      </w:r>
      <w:r>
        <w:rPr>
          <w:rFonts w:ascii="宋体" w:eastAsia="宋体" w:hAnsi="宋体" w:hint="eastAsia"/>
          <w:sz w:val="24"/>
          <w:szCs w:val="24"/>
        </w:rPr>
        <w:t>问就到这里。今天的竺林论道</w:t>
      </w:r>
      <w:r w:rsidR="006155F1">
        <w:rPr>
          <w:rFonts w:ascii="宋体" w:eastAsia="宋体" w:hAnsi="宋体" w:hint="eastAsia"/>
          <w:sz w:val="24"/>
          <w:szCs w:val="24"/>
        </w:rPr>
        <w:t>学术沙龙到这里也接近尾声。</w:t>
      </w:r>
      <w:r w:rsidR="00B32A4E" w:rsidRPr="00F62EEC">
        <w:rPr>
          <w:rFonts w:ascii="宋体" w:eastAsia="宋体" w:hAnsi="宋体" w:hint="eastAsia"/>
          <w:sz w:val="24"/>
          <w:szCs w:val="24"/>
        </w:rPr>
        <w:t>再次感谢</w:t>
      </w:r>
      <w:r w:rsidR="00C74D1D" w:rsidRPr="00F62EEC">
        <w:rPr>
          <w:rFonts w:ascii="宋体" w:eastAsia="宋体" w:hAnsi="宋体" w:hint="eastAsia"/>
          <w:sz w:val="24"/>
          <w:szCs w:val="24"/>
        </w:rPr>
        <w:t>唐谈</w:t>
      </w:r>
      <w:r w:rsidR="00B32A4E" w:rsidRPr="00F62EEC">
        <w:rPr>
          <w:rFonts w:ascii="宋体" w:eastAsia="宋体" w:hAnsi="宋体" w:hint="eastAsia"/>
          <w:sz w:val="24"/>
          <w:szCs w:val="24"/>
        </w:rPr>
        <w:t>院友</w:t>
      </w:r>
      <w:r>
        <w:rPr>
          <w:rFonts w:ascii="宋体" w:eastAsia="宋体" w:hAnsi="宋体" w:hint="eastAsia"/>
          <w:sz w:val="24"/>
          <w:szCs w:val="24"/>
        </w:rPr>
        <w:t>的精彩分享与耐心解答</w:t>
      </w:r>
      <w:r w:rsidR="006155F1">
        <w:rPr>
          <w:rFonts w:ascii="宋体" w:eastAsia="宋体" w:hAnsi="宋体" w:hint="eastAsia"/>
          <w:sz w:val="24"/>
          <w:szCs w:val="24"/>
        </w:rPr>
        <w:t>！也感谢同学们的积极参与。可以关注我们的公众号，后续也会为大家带来更多“竺林论道</w:t>
      </w:r>
      <w:r w:rsidR="006155F1">
        <w:rPr>
          <w:rFonts w:ascii="宋体" w:eastAsia="宋体" w:hAnsi="宋体"/>
          <w:sz w:val="24"/>
          <w:szCs w:val="24"/>
        </w:rPr>
        <w:t>”</w:t>
      </w:r>
      <w:r w:rsidR="006155F1">
        <w:rPr>
          <w:rFonts w:ascii="宋体" w:eastAsia="宋体" w:hAnsi="宋体" w:hint="eastAsia"/>
          <w:sz w:val="24"/>
          <w:szCs w:val="24"/>
        </w:rPr>
        <w:t>学术沙龙和</w:t>
      </w:r>
      <w:r w:rsidR="006155F1">
        <w:rPr>
          <w:rFonts w:ascii="宋体" w:eastAsia="宋体" w:hAnsi="宋体"/>
          <w:sz w:val="24"/>
          <w:szCs w:val="24"/>
        </w:rPr>
        <w:t>“</w:t>
      </w:r>
      <w:r w:rsidR="006155F1">
        <w:rPr>
          <w:rFonts w:ascii="宋体" w:eastAsia="宋体" w:hAnsi="宋体" w:hint="eastAsia"/>
          <w:sz w:val="24"/>
          <w:szCs w:val="24"/>
        </w:rPr>
        <w:t>竺山论剑</w:t>
      </w:r>
      <w:r w:rsidR="006155F1">
        <w:rPr>
          <w:rFonts w:ascii="宋体" w:eastAsia="宋体" w:hAnsi="宋体"/>
          <w:sz w:val="24"/>
          <w:szCs w:val="24"/>
        </w:rPr>
        <w:t>”</w:t>
      </w:r>
      <w:r w:rsidR="006155F1">
        <w:rPr>
          <w:rFonts w:ascii="宋体" w:eastAsia="宋体" w:hAnsi="宋体" w:hint="eastAsia"/>
          <w:sz w:val="24"/>
          <w:szCs w:val="24"/>
        </w:rPr>
        <w:t>讲座活动，欢迎大家继续参与！在活动的最后我们来一起与唐谈学长合</w:t>
      </w:r>
      <w:r w:rsidR="006155F1">
        <w:rPr>
          <w:rFonts w:ascii="宋体" w:eastAsia="宋体" w:hAnsi="宋体" w:hint="eastAsia"/>
          <w:sz w:val="24"/>
          <w:szCs w:val="24"/>
        </w:rPr>
        <w:lastRenderedPageBreak/>
        <w:t>影留念。</w:t>
      </w:r>
    </w:p>
    <w:p w14:paraId="5E64C100" w14:textId="536CF501" w:rsidR="00FA1FF2" w:rsidDel="007D5AD9" w:rsidRDefault="007D5AD9" w:rsidP="00F62EEC">
      <w:pPr>
        <w:spacing w:line="360" w:lineRule="auto"/>
        <w:rPr>
          <w:del w:id="16" w:author="朵 张" w:date="2023-11-30T10:38:00Z"/>
          <w:rFonts w:ascii="宋体" w:eastAsia="宋体" w:hAnsi="宋体"/>
          <w:sz w:val="24"/>
          <w:szCs w:val="24"/>
        </w:rPr>
      </w:pPr>
      <w:ins w:id="17" w:author="朵 张" w:date="2023-11-30T10:38:00Z">
        <w:r>
          <w:rPr>
            <w:rFonts w:ascii="宋体" w:eastAsia="宋体" w:hAnsi="宋体"/>
            <w:sz w:val="24"/>
            <w:szCs w:val="24"/>
          </w:rPr>
          <w:tab/>
        </w:r>
      </w:ins>
    </w:p>
    <w:p w14:paraId="2C4E574A" w14:textId="3483C71B" w:rsidR="006155F1" w:rsidRPr="006155F1" w:rsidRDefault="006155F1" w:rsidP="002B0801">
      <w:pPr>
        <w:spacing w:line="360" w:lineRule="auto"/>
        <w:rPr>
          <w:rFonts w:ascii="宋体" w:eastAsia="宋体" w:hAnsi="宋体"/>
          <w:sz w:val="24"/>
          <w:szCs w:val="24"/>
        </w:rPr>
      </w:pPr>
      <w:r>
        <w:rPr>
          <w:rFonts w:ascii="宋体" w:eastAsia="宋体" w:hAnsi="宋体" w:hint="eastAsia"/>
          <w:sz w:val="24"/>
          <w:szCs w:val="24"/>
        </w:rPr>
        <w:t>好的！再次感谢唐谈院友！大家可以有序离场了。</w:t>
      </w:r>
    </w:p>
    <w:sectPr w:rsidR="006155F1" w:rsidRPr="006155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7857D" w14:textId="77777777" w:rsidR="00547B5F" w:rsidRDefault="00547B5F" w:rsidP="00EF3106">
      <w:r>
        <w:separator/>
      </w:r>
    </w:p>
  </w:endnote>
  <w:endnote w:type="continuationSeparator" w:id="0">
    <w:p w14:paraId="479D8712" w14:textId="77777777" w:rsidR="00547B5F" w:rsidRDefault="00547B5F" w:rsidP="00EF3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A7F2D" w14:textId="77777777" w:rsidR="00547B5F" w:rsidRDefault="00547B5F" w:rsidP="00EF3106">
      <w:r>
        <w:separator/>
      </w:r>
    </w:p>
  </w:footnote>
  <w:footnote w:type="continuationSeparator" w:id="0">
    <w:p w14:paraId="2F1359AF" w14:textId="77777777" w:rsidR="00547B5F" w:rsidRDefault="00547B5F" w:rsidP="00EF3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E59D5"/>
    <w:multiLevelType w:val="multilevel"/>
    <w:tmpl w:val="1D98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5901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朵 张">
    <w15:presenceInfo w15:providerId="Windows Live" w15:userId="068d7d5336d587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EC"/>
    <w:rsid w:val="000067C5"/>
    <w:rsid w:val="00056546"/>
    <w:rsid w:val="00071066"/>
    <w:rsid w:val="001843C6"/>
    <w:rsid w:val="00202FEF"/>
    <w:rsid w:val="00206F1F"/>
    <w:rsid w:val="002654D7"/>
    <w:rsid w:val="002776C1"/>
    <w:rsid w:val="0028233A"/>
    <w:rsid w:val="002B0801"/>
    <w:rsid w:val="00340A32"/>
    <w:rsid w:val="00362B3E"/>
    <w:rsid w:val="003872BD"/>
    <w:rsid w:val="004360FD"/>
    <w:rsid w:val="004C59EC"/>
    <w:rsid w:val="00520AF5"/>
    <w:rsid w:val="00547B5F"/>
    <w:rsid w:val="00604624"/>
    <w:rsid w:val="006155F1"/>
    <w:rsid w:val="006F32C2"/>
    <w:rsid w:val="007D5AD9"/>
    <w:rsid w:val="00877ACF"/>
    <w:rsid w:val="00892DCF"/>
    <w:rsid w:val="009A1EE7"/>
    <w:rsid w:val="009D376E"/>
    <w:rsid w:val="00A87FC6"/>
    <w:rsid w:val="00B32A4E"/>
    <w:rsid w:val="00B44191"/>
    <w:rsid w:val="00B832DD"/>
    <w:rsid w:val="00C601F4"/>
    <w:rsid w:val="00C74D1D"/>
    <w:rsid w:val="00DC0510"/>
    <w:rsid w:val="00E04D1D"/>
    <w:rsid w:val="00ED5C8F"/>
    <w:rsid w:val="00EF3106"/>
    <w:rsid w:val="00F62EEC"/>
    <w:rsid w:val="00FA1FF2"/>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E3FF6"/>
  <w15:chartTrackingRefBased/>
  <w15:docId w15:val="{919CF970-80BA-4BDB-8E22-B7021F9B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A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051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F31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3106"/>
    <w:rPr>
      <w:sz w:val="18"/>
      <w:szCs w:val="18"/>
    </w:rPr>
  </w:style>
  <w:style w:type="paragraph" w:styleId="a6">
    <w:name w:val="footer"/>
    <w:basedOn w:val="a"/>
    <w:link w:val="a7"/>
    <w:uiPriority w:val="99"/>
    <w:unhideWhenUsed/>
    <w:rsid w:val="00EF3106"/>
    <w:pPr>
      <w:tabs>
        <w:tab w:val="center" w:pos="4153"/>
        <w:tab w:val="right" w:pos="8306"/>
      </w:tabs>
      <w:snapToGrid w:val="0"/>
      <w:jc w:val="left"/>
    </w:pPr>
    <w:rPr>
      <w:sz w:val="18"/>
      <w:szCs w:val="18"/>
    </w:rPr>
  </w:style>
  <w:style w:type="character" w:customStyle="1" w:styleId="a7">
    <w:name w:val="页脚 字符"/>
    <w:basedOn w:val="a0"/>
    <w:link w:val="a6"/>
    <w:uiPriority w:val="99"/>
    <w:rsid w:val="00EF3106"/>
    <w:rPr>
      <w:sz w:val="18"/>
      <w:szCs w:val="18"/>
    </w:rPr>
  </w:style>
  <w:style w:type="paragraph" w:styleId="a8">
    <w:name w:val="Revision"/>
    <w:hidden/>
    <w:uiPriority w:val="99"/>
    <w:semiHidden/>
    <w:rsid w:val="00B83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7960">
      <w:bodyDiv w:val="1"/>
      <w:marLeft w:val="0"/>
      <w:marRight w:val="0"/>
      <w:marTop w:val="0"/>
      <w:marBottom w:val="0"/>
      <w:divBdr>
        <w:top w:val="none" w:sz="0" w:space="0" w:color="auto"/>
        <w:left w:val="none" w:sz="0" w:space="0" w:color="auto"/>
        <w:bottom w:val="none" w:sz="0" w:space="0" w:color="auto"/>
        <w:right w:val="none" w:sz="0" w:space="0" w:color="auto"/>
      </w:divBdr>
    </w:div>
    <w:div w:id="727146727">
      <w:bodyDiv w:val="1"/>
      <w:marLeft w:val="0"/>
      <w:marRight w:val="0"/>
      <w:marTop w:val="0"/>
      <w:marBottom w:val="0"/>
      <w:divBdr>
        <w:top w:val="none" w:sz="0" w:space="0" w:color="auto"/>
        <w:left w:val="none" w:sz="0" w:space="0" w:color="auto"/>
        <w:bottom w:val="none" w:sz="0" w:space="0" w:color="auto"/>
        <w:right w:val="none" w:sz="0" w:space="0" w:color="auto"/>
      </w:divBdr>
    </w:div>
    <w:div w:id="918366486">
      <w:bodyDiv w:val="1"/>
      <w:marLeft w:val="0"/>
      <w:marRight w:val="0"/>
      <w:marTop w:val="0"/>
      <w:marBottom w:val="0"/>
      <w:divBdr>
        <w:top w:val="none" w:sz="0" w:space="0" w:color="auto"/>
        <w:left w:val="none" w:sz="0" w:space="0" w:color="auto"/>
        <w:bottom w:val="none" w:sz="0" w:space="0" w:color="auto"/>
        <w:right w:val="none" w:sz="0" w:space="0" w:color="auto"/>
      </w:divBdr>
    </w:div>
    <w:div w:id="935941271">
      <w:bodyDiv w:val="1"/>
      <w:marLeft w:val="0"/>
      <w:marRight w:val="0"/>
      <w:marTop w:val="0"/>
      <w:marBottom w:val="0"/>
      <w:divBdr>
        <w:top w:val="none" w:sz="0" w:space="0" w:color="auto"/>
        <w:left w:val="none" w:sz="0" w:space="0" w:color="auto"/>
        <w:bottom w:val="none" w:sz="0" w:space="0" w:color="auto"/>
        <w:right w:val="none" w:sz="0" w:space="0" w:color="auto"/>
      </w:divBdr>
    </w:div>
    <w:div w:id="211774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雨轩</dc:creator>
  <cp:keywords/>
  <dc:description/>
  <cp:lastModifiedBy>瑞泽 宋</cp:lastModifiedBy>
  <cp:revision>2</cp:revision>
  <dcterms:created xsi:type="dcterms:W3CDTF">2024-03-05T01:25:00Z</dcterms:created>
  <dcterms:modified xsi:type="dcterms:W3CDTF">2024-03-05T01:25:00Z</dcterms:modified>
</cp:coreProperties>
</file>